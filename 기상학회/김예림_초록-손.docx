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eastAsia" w:ascii="Times New Roman" w:hAnsi="Times New Roman" w:eastAsia="신명조" w:cs="Times New Roman"/>
          <w:sz w:val="28"/>
          <w:szCs w:val="28"/>
        </w:rPr>
      </w:pPr>
      <w:bookmarkStart w:id="0" w:name="_GoBack"/>
      <w:r>
        <w:rPr>
          <w:rFonts w:hint="eastAsia" w:ascii="Times New Roman" w:hAnsi="Times New Roman" w:eastAsia="신명조" w:cs="Times New Roman"/>
          <w:b/>
          <w:bCs/>
          <w:w w:val="98"/>
          <w:kern w:val="0"/>
          <w:sz w:val="28"/>
          <w:szCs w:val="28"/>
        </w:rPr>
        <w:t>머신러닝을 이용한 태양광 발전량 예측: 영암 F1 태양광 발전소</w:t>
      </w:r>
    </w:p>
    <w:p>
      <w:pPr>
        <w:pStyle w:val="10"/>
        <w:snapToGrid w:val="0"/>
        <w:ind w:firstLine="28"/>
        <w:jc w:val="center"/>
        <w:rPr>
          <w:rFonts w:ascii="Times New Roman" w:hAnsi="Times New Roman" w:eastAsia="신명조" w:cs="Times New Roman"/>
        </w:rPr>
      </w:pPr>
      <w:r>
        <w:rPr>
          <w:rFonts w:hint="eastAsia" w:ascii="Times New Roman" w:hAnsi="Times New Roman" w:eastAsia="신명조" w:cs="Times New Roman"/>
          <w:w w:val="98"/>
          <w:sz w:val="22"/>
          <w:szCs w:val="22"/>
        </w:rPr>
        <w:t>김예림</w:t>
      </w:r>
      <w:r>
        <w:rPr>
          <w:rFonts w:ascii="Times New Roman" w:hAnsi="Times New Roman" w:eastAsia="신명조" w:cs="Times New Roman"/>
          <w:w w:val="98"/>
          <w:kern w:val="2"/>
          <w:sz w:val="26"/>
          <w:szCs w:val="26"/>
          <w:vertAlign w:val="superscript"/>
        </w:rPr>
        <w:t>1</w:t>
      </w:r>
      <w:r>
        <w:rPr>
          <w:rFonts w:hint="eastAsia" w:ascii="Times New Roman" w:hAnsi="Times New Roman" w:eastAsia="신명조" w:cs="Times New Roman"/>
          <w:w w:val="98"/>
          <w:sz w:val="22"/>
          <w:szCs w:val="22"/>
        </w:rPr>
        <w:t>, 손석우</w:t>
      </w:r>
      <w:r>
        <w:rPr>
          <w:rFonts w:ascii="Times New Roman" w:hAnsi="Times New Roman" w:eastAsia="신명조" w:cs="Times New Roman"/>
          <w:w w:val="98"/>
          <w:sz w:val="26"/>
          <w:szCs w:val="26"/>
          <w:vertAlign w:val="superscript"/>
        </w:rPr>
        <w:t>1</w:t>
      </w:r>
    </w:p>
    <w:p>
      <w:pPr>
        <w:pStyle w:val="9"/>
        <w:wordWrap/>
        <w:spacing w:line="240" w:lineRule="auto"/>
        <w:jc w:val="center"/>
        <w:rPr>
          <w:rFonts w:ascii="Times New Roman" w:hAnsi="Times New Roman" w:eastAsia="신명조" w:cs="Times New Roman"/>
          <w:w w:val="98"/>
          <w:sz w:val="22"/>
          <w:szCs w:val="22"/>
        </w:rPr>
      </w:pPr>
      <w:r>
        <w:rPr>
          <w:rFonts w:ascii="Times New Roman" w:hAnsi="Times New Roman" w:eastAsia="신명조" w:cs="Times New Roman"/>
          <w:w w:val="98"/>
          <w:sz w:val="22"/>
          <w:szCs w:val="22"/>
          <w:vertAlign w:val="superscript"/>
        </w:rPr>
        <w:t>1</w:t>
      </w:r>
      <w:r>
        <w:rPr>
          <w:rFonts w:hint="eastAsia" w:ascii="Times New Roman" w:hAnsi="Times New Roman" w:eastAsia="신명조" w:cs="Times New Roman"/>
          <w:w w:val="98"/>
          <w:sz w:val="22"/>
          <w:szCs w:val="22"/>
        </w:rPr>
        <w:t>서울대학교 지구환경과학부</w:t>
      </w:r>
    </w:p>
    <w:p>
      <w:pPr>
        <w:pStyle w:val="9"/>
        <w:wordWrap/>
        <w:spacing w:line="240" w:lineRule="auto"/>
        <w:jc w:val="center"/>
        <w:rPr>
          <w:rFonts w:ascii="Times New Roman" w:hAnsi="Times New Roman" w:eastAsia="신명조" w:cs="Times New Roman"/>
          <w:sz w:val="22"/>
          <w:szCs w:val="22"/>
        </w:rPr>
      </w:pPr>
    </w:p>
    <w:p>
      <w:pPr>
        <w:pStyle w:val="9"/>
        <w:wordWrap/>
        <w:spacing w:line="240" w:lineRule="auto"/>
        <w:jc w:val="center"/>
        <w:rPr>
          <w:rFonts w:ascii="Times New Roman" w:hAnsi="Times New Roman" w:eastAsia="신명조" w:cs="Times New Roman"/>
          <w:sz w:val="22"/>
          <w:szCs w:val="22"/>
        </w:rPr>
      </w:pPr>
    </w:p>
    <w:p>
      <w:pPr>
        <w:pStyle w:val="11"/>
        <w:snapToGrid w:val="0"/>
        <w:ind w:firstLine="215" w:firstLineChars="100"/>
        <w:jc w:val="both"/>
        <w:rPr>
          <w:rFonts w:ascii="Times New Roman" w:hAnsi="Times New Roman" w:eastAsia="신명조" w:cs="Times New Roman"/>
          <w:w w:val="98"/>
        </w:rPr>
      </w:pPr>
      <w:r>
        <w:rPr>
          <w:rFonts w:hint="eastAsia" w:ascii="Times New Roman" w:hAnsi="Times New Roman" w:eastAsia="신명조" w:cs="Times New Roman"/>
          <w:w w:val="98"/>
        </w:rPr>
        <w:t xml:space="preserve">태양광 발전량을 정확하게 예측하는 것은 즉각적인 전력 수요에 효율적으로 대응하기 위해 필요할 </w:t>
      </w:r>
      <w:r>
        <w:rPr>
          <w:rFonts w:hint="eastAsia" w:ascii="Times New Roman" w:hAnsi="Times New Roman" w:eastAsia="신명조" w:cs="Times New Roman"/>
          <w:color w:val="auto"/>
          <w:w w:val="98"/>
        </w:rPr>
        <w:t>뿐만 아니라 장기적인 태양광 발전 인프라 계획 수립에 필수적이다. 과거</w:t>
      </w:r>
      <w:r>
        <w:rPr>
          <w:rFonts w:hint="eastAsia" w:ascii="Times New Roman" w:hAnsi="Times New Roman" w:eastAsia="신명조" w:cs="Times New Roman"/>
          <w:color w:val="auto"/>
          <w:w w:val="98"/>
          <w:lang w:eastAsia="ko-KR"/>
        </w:rPr>
        <w:t>에는</w:t>
      </w:r>
      <w:r>
        <w:rPr>
          <w:rFonts w:hint="eastAsia" w:ascii="Times New Roman" w:hAnsi="Times New Roman" w:eastAsia="신명조" w:cs="Times New Roman"/>
          <w:color w:val="auto"/>
          <w:w w:val="98"/>
        </w:rPr>
        <w:t xml:space="preserve"> 태양광 발전량을 예측하는데 수치모형과 선형통계모형이 사용되었으나, 최근에는 심층 신경망(</w:t>
      </w:r>
      <w:r>
        <w:rPr>
          <w:rFonts w:ascii="Times New Roman" w:hAnsi="Times New Roman" w:eastAsia="신명조" w:cs="Times New Roman"/>
          <w:color w:val="auto"/>
          <w:w w:val="98"/>
          <w:lang w:eastAsia="zh-CN"/>
        </w:rPr>
        <w:t>Deep Neural Networks</w:t>
      </w:r>
      <w:r>
        <w:rPr>
          <w:rFonts w:hint="eastAsia" w:ascii="Times New Roman" w:hAnsi="Times New Roman" w:eastAsia="신명조" w:cs="Times New Roman"/>
          <w:color w:val="auto"/>
          <w:w w:val="98"/>
        </w:rPr>
        <w:t>)이나 순환 신경망(</w:t>
      </w:r>
      <w:r>
        <w:rPr>
          <w:rFonts w:ascii="Times New Roman" w:hAnsi="Times New Roman" w:eastAsia="신명조" w:cs="Times New Roman"/>
          <w:color w:val="auto"/>
          <w:w w:val="98"/>
          <w:lang w:eastAsia="zh-CN"/>
        </w:rPr>
        <w:t>Recurrent Neural Networks</w:t>
      </w:r>
      <w:r>
        <w:rPr>
          <w:rFonts w:hint="eastAsia" w:ascii="Times New Roman" w:hAnsi="Times New Roman" w:eastAsia="신명조" w:cs="Times New Roman"/>
          <w:color w:val="auto"/>
          <w:w w:val="98"/>
        </w:rPr>
        <w:t>) 등 딥러닝 방법이 활용되고 있다. 그러나 이들 딥러닝 모형들은 알고리즘의 구조와 학습 자료 분포에 따라 성능이 크게 달라지는 단점</w:t>
      </w:r>
      <w:r>
        <w:rPr>
          <w:rFonts w:hint="eastAsia" w:ascii="Times New Roman" w:hAnsi="Times New Roman" w:eastAsia="신명조" w:cs="Times New Roman"/>
          <w:color w:val="auto"/>
          <w:w w:val="98"/>
          <w:lang w:eastAsia="ko-KR"/>
        </w:rPr>
        <w:t>이</w:t>
      </w:r>
      <w:r>
        <w:rPr>
          <w:rFonts w:hint="eastAsia" w:ascii="Times New Roman" w:hAnsi="Times New Roman" w:eastAsia="신명조" w:cs="Times New Roman"/>
          <w:color w:val="auto"/>
          <w:w w:val="98"/>
          <w:lang w:val="en-US" w:eastAsia="ko-KR"/>
        </w:rPr>
        <w:t xml:space="preserve"> 있다</w:t>
      </w:r>
      <w:r>
        <w:rPr>
          <w:rFonts w:hint="eastAsia" w:ascii="Times New Roman" w:hAnsi="Times New Roman" w:eastAsia="신명조" w:cs="Times New Roman"/>
          <w:color w:val="auto"/>
          <w:w w:val="98"/>
        </w:rPr>
        <w:t xml:space="preserve">. 특히 강수 일수가 많지 않는 경우, 강수 발생시 예측 성능이 떨어지는 경향이 있다. 본 연구에서는 입력 변수 조합에 상대적으로 덜 민감한 머신러닝 알고리즘을 태양광 발전량 예측에 적용하였다. 구체적으로 트리 모델의 일종인 </w:t>
      </w:r>
      <w:r>
        <w:rPr>
          <w:rFonts w:ascii="Times New Roman" w:hAnsi="Times New Roman" w:eastAsia="신명조" w:cs="Times New Roman"/>
          <w:color w:val="auto"/>
          <w:w w:val="98"/>
        </w:rPr>
        <w:t>CatBoost</w:t>
      </w:r>
      <w:r>
        <w:rPr>
          <w:rFonts w:hint="eastAsia" w:ascii="Times New Roman" w:hAnsi="Times New Roman" w:eastAsia="신명조" w:cs="Times New Roman"/>
          <w:color w:val="auto"/>
          <w:w w:val="98"/>
        </w:rPr>
        <w:t>를 기상청 관측소 자료에 적용하여, 전라남도 영암 F1 태양광 발전소의 발전량을  예측하고 그 성능을 평가하였다.</w:t>
      </w:r>
      <w:r>
        <w:rPr>
          <w:rFonts w:hint="eastAsia" w:ascii="Times New Roman" w:hAnsi="Times New Roman" w:eastAsia="신명조" w:cs="Times New Roman"/>
          <w:color w:val="auto"/>
          <w:w w:val="98"/>
          <w:lang w:val="en-US" w:eastAsia="ko-KR"/>
        </w:rPr>
        <w:t xml:space="preserve"> </w:t>
      </w:r>
      <w:r>
        <w:rPr>
          <w:rFonts w:hint="eastAsia" w:ascii="Times New Roman" w:hAnsi="Times New Roman" w:eastAsia="신명조" w:cs="Times New Roman"/>
          <w:color w:val="auto"/>
          <w:w w:val="98"/>
        </w:rPr>
        <w:t xml:space="preserve">2013년부터 2020년까지 </w:t>
      </w:r>
      <w:r>
        <w:rPr>
          <w:rFonts w:ascii="Times New Roman" w:hAnsi="Times New Roman" w:eastAsia="신명조" w:cs="Times New Roman"/>
          <w:color w:val="auto"/>
          <w:w w:val="98"/>
        </w:rPr>
        <w:t>8</w:t>
      </w:r>
      <w:r>
        <w:rPr>
          <w:rFonts w:hint="eastAsia" w:ascii="Times New Roman" w:hAnsi="Times New Roman" w:eastAsia="신명조" w:cs="Times New Roman"/>
          <w:color w:val="auto"/>
          <w:w w:val="98"/>
        </w:rPr>
        <w:t xml:space="preserve">년간 일별 자료를 학습 데이터로 사용하였으며, 2021년부터 2022년까지 </w:t>
      </w:r>
      <w:r>
        <w:rPr>
          <w:rFonts w:ascii="Times New Roman" w:hAnsi="Times New Roman" w:eastAsia="신명조" w:cs="Times New Roman"/>
          <w:color w:val="auto"/>
          <w:w w:val="98"/>
        </w:rPr>
        <w:t>2</w:t>
      </w:r>
      <w:r>
        <w:rPr>
          <w:rFonts w:hint="eastAsia" w:ascii="Times New Roman" w:hAnsi="Times New Roman" w:eastAsia="신명조" w:cs="Times New Roman"/>
          <w:color w:val="auto"/>
          <w:w w:val="98"/>
        </w:rPr>
        <w:t xml:space="preserve">년간 자료를 이용하여 예측 성능을 평가하였다. 기온, 풍속 그리고 일사량을 입력자료로 이용한 경우, 기존 </w:t>
      </w:r>
      <w:r>
        <w:rPr>
          <w:rFonts w:hint="eastAsia" w:ascii="Times New Roman" w:hAnsi="Times New Roman" w:eastAsia="신명조" w:cs="Times New Roman"/>
          <w:color w:val="auto"/>
          <w:w w:val="98"/>
          <w:lang w:val="en-US" w:eastAsia="ko-KR"/>
        </w:rPr>
        <w:t>선형</w:t>
      </w:r>
      <w:r>
        <w:rPr>
          <w:rFonts w:hint="eastAsia" w:ascii="Times New Roman" w:hAnsi="Times New Roman" w:eastAsia="신명조" w:cs="Times New Roman"/>
          <w:color w:val="auto"/>
          <w:w w:val="98"/>
        </w:rPr>
        <w:t xml:space="preserve">모델에 비해 15% 적은 오차를 보였다. 입력 변수로 이슬점온도, 강수량, 적설량, 그리고 전운량을 포함시켰을 때, 오차가 20% 정도 더 개선되었다. 이를 통해 지상 관측소 자료를 활용해 태양광 발전량 추정이 가능함을 확인하였다. </w:t>
      </w:r>
    </w:p>
    <w:p>
      <w:pPr>
        <w:widowControl/>
        <w:jc w:val="left"/>
        <w:rPr>
          <w:rFonts w:ascii="Times New Roman" w:hAnsi="Times New Roman" w:eastAsia="신명조" w:cs="Times New Roman"/>
          <w:w w:val="98"/>
          <w:sz w:val="22"/>
        </w:rPr>
      </w:pPr>
    </w:p>
    <w:p>
      <w:pPr>
        <w:pStyle w:val="9"/>
        <w:wordWrap/>
        <w:spacing w:line="240" w:lineRule="auto"/>
        <w:rPr>
          <w:rFonts w:ascii="Times New Roman" w:hAnsi="Times New Roman" w:eastAsia="신명조" w:cs="Times New Roman"/>
          <w:sz w:val="22"/>
          <w:szCs w:val="22"/>
        </w:rPr>
      </w:pPr>
    </w:p>
    <w:p>
      <w:pPr>
        <w:pStyle w:val="11"/>
        <w:snapToGrid w:val="0"/>
        <w:jc w:val="both"/>
        <w:rPr>
          <w:rFonts w:ascii="Times New Roman" w:hAnsi="Times New Roman" w:eastAsia="신명조" w:cs="Times New Roman"/>
          <w:w w:val="98"/>
        </w:rPr>
      </w:pPr>
      <w:r>
        <w:rPr>
          <w:rFonts w:ascii="Times New Roman" w:hAnsi="Times New Roman" w:eastAsia="신명조" w:cs="Times New Roman"/>
        </w:rPr>
        <w:t xml:space="preserve">Key words: </w:t>
      </w:r>
      <w:r>
        <w:rPr>
          <w:rFonts w:hint="eastAsia" w:ascii="Times New Roman" w:hAnsi="Times New Roman" w:eastAsia="신명조" w:cs="Times New Roman"/>
        </w:rPr>
        <w:t xml:space="preserve">Solar </w:t>
      </w:r>
      <w:r>
        <w:rPr>
          <w:rFonts w:hint="eastAsia" w:ascii="Times New Roman" w:hAnsi="Times New Roman" w:eastAsia="신명조" w:cs="Times New Roman"/>
          <w:lang w:val="en-US" w:eastAsia="ko-KR"/>
        </w:rPr>
        <w:t>p</w:t>
      </w:r>
      <w:r>
        <w:rPr>
          <w:rFonts w:hint="eastAsia" w:ascii="Times New Roman" w:hAnsi="Times New Roman" w:eastAsia="신명조" w:cs="Times New Roman"/>
        </w:rPr>
        <w:t xml:space="preserve">ower </w:t>
      </w:r>
      <w:r>
        <w:rPr>
          <w:rFonts w:hint="eastAsia" w:ascii="Times New Roman" w:hAnsi="Times New Roman" w:eastAsia="신명조" w:cs="Times New Roman"/>
          <w:lang w:val="en-US" w:eastAsia="ko-KR"/>
        </w:rPr>
        <w:t>f</w:t>
      </w:r>
      <w:r>
        <w:rPr>
          <w:rFonts w:hint="eastAsia" w:ascii="Times New Roman" w:hAnsi="Times New Roman" w:eastAsia="신명조" w:cs="Times New Roman"/>
        </w:rPr>
        <w:t xml:space="preserve">orecasting, </w:t>
      </w:r>
      <w:r>
        <w:rPr>
          <w:rFonts w:hint="eastAsia" w:ascii="Times New Roman" w:hAnsi="Times New Roman" w:eastAsia="신명조" w:cs="Times New Roman"/>
          <w:lang w:val="en-US" w:eastAsia="ko-KR"/>
        </w:rPr>
        <w:t>machine learning, tree model, gradient boosting, catboost</w:t>
      </w:r>
    </w:p>
    <w:p>
      <w:pPr>
        <w:pStyle w:val="11"/>
        <w:snapToGrid w:val="0"/>
        <w:jc w:val="both"/>
        <w:rPr>
          <w:rFonts w:ascii="Times New Roman" w:hAnsi="Times New Roman" w:eastAsia="신명조" w:cs="Times New Roman"/>
          <w:w w:val="98"/>
        </w:rPr>
      </w:pPr>
    </w:p>
    <w:p>
      <w:pPr>
        <w:pStyle w:val="11"/>
        <w:snapToGrid w:val="0"/>
        <w:ind w:firstLine="215" w:firstLineChars="100"/>
        <w:jc w:val="both"/>
        <w:rPr>
          <w:rFonts w:ascii="Times New Roman" w:hAnsi="Times New Roman" w:eastAsia="신명조" w:cs="Times New Roman"/>
          <w:w w:val="98"/>
        </w:rPr>
      </w:pPr>
    </w:p>
    <w:bookmarkEnd w:id="0"/>
    <w:sectPr>
      <w:pgSz w:w="12240" w:h="15840"/>
      <w:pgMar w:top="1701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맑은 고딕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바탕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굴림">
    <w:panose1 w:val="020B0600000101010101"/>
    <w:charset w:val="81"/>
    <w:family w:val="swiss"/>
    <w:pitch w:val="default"/>
    <w:sig w:usb0="B00002AF" w:usb1="69D77CFB" w:usb2="00000030" w:usb3="00000000" w:csb0="4008009F" w:csb1="DFD70000"/>
  </w:font>
  <w:font w:name="신명조">
    <w:altName w:val="바탕"/>
    <w:panose1 w:val="020B0604020202020204"/>
    <w:charset w:val="8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한컴 울주 천전리 각석체">
    <w:panose1 w:val="020B0503000000000000"/>
    <w:charset w:val="81"/>
    <w:family w:val="auto"/>
    <w:pitch w:val="default"/>
    <w:sig w:usb0="800002A7" w:usb1="09D77CFB" w:usb2="00000010" w:usb3="00000000" w:csb0="00080001" w:csb1="00000000"/>
  </w:font>
  <w:font w:name="에스코어 드림 4 Regular">
    <w:panose1 w:val="020B0503030302020204"/>
    <w:charset w:val="81"/>
    <w:family w:val="auto"/>
    <w:pitch w:val="default"/>
    <w:sig w:usb0="B00002AF" w:usb1="69D77CFB" w:usb2="00000030" w:usb3="00000000" w:csb0="4008009F" w:csb1="DFD70000"/>
  </w:font>
  <w:font w:name="에스코어 드림 1 Thin">
    <w:panose1 w:val="020B0403030302020204"/>
    <w:charset w:val="81"/>
    <w:family w:val="auto"/>
    <w:pitch w:val="default"/>
    <w:sig w:usb0="B00002AF" w:usb1="69D77CFB" w:usb2="00000030" w:usb3="00000000" w:csb0="4008009F" w:csb1="DFD70000"/>
  </w:font>
  <w:font w:name="바탕체">
    <w:panose1 w:val="02030609000101010101"/>
    <w:charset w:val="81"/>
    <w:family w:val="auto"/>
    <w:pitch w:val="default"/>
    <w:sig w:usb0="B00002AF" w:usb1="69D77CFB" w:usb2="00000030" w:usb3="00000000" w:csb0="4008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trackRevisions w:val="1"/>
  <w:documentProtection w:enforcement="0"/>
  <w:defaultTabStop w:val="80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Y5ZGU5ZjllMGUxZjZmNWQ1ODkwZmE0NGZlYzg1OGUifQ=="/>
  </w:docVars>
  <w:rsids>
    <w:rsidRoot w:val="00976C83"/>
    <w:rsid w:val="00081CB7"/>
    <w:rsid w:val="000B40E9"/>
    <w:rsid w:val="000D3119"/>
    <w:rsid w:val="002035D9"/>
    <w:rsid w:val="002702D3"/>
    <w:rsid w:val="0038188F"/>
    <w:rsid w:val="00467B02"/>
    <w:rsid w:val="00477747"/>
    <w:rsid w:val="0066380D"/>
    <w:rsid w:val="006F30E6"/>
    <w:rsid w:val="00764E79"/>
    <w:rsid w:val="007652CA"/>
    <w:rsid w:val="00773A8B"/>
    <w:rsid w:val="00881CD6"/>
    <w:rsid w:val="008B4537"/>
    <w:rsid w:val="008B50DF"/>
    <w:rsid w:val="00976C83"/>
    <w:rsid w:val="009D2EB4"/>
    <w:rsid w:val="00A22893"/>
    <w:rsid w:val="00A55BAD"/>
    <w:rsid w:val="00B435D8"/>
    <w:rsid w:val="00B61B94"/>
    <w:rsid w:val="00BB185F"/>
    <w:rsid w:val="00D77C28"/>
    <w:rsid w:val="00DD7427"/>
    <w:rsid w:val="00E04650"/>
    <w:rsid w:val="00E32C64"/>
    <w:rsid w:val="00EF1656"/>
    <w:rsid w:val="00FA7270"/>
    <w:rsid w:val="00FC398E"/>
    <w:rsid w:val="00FD3D38"/>
    <w:rsid w:val="04EF251C"/>
    <w:rsid w:val="0BF67B31"/>
    <w:rsid w:val="11085734"/>
    <w:rsid w:val="12A1089B"/>
    <w:rsid w:val="1DFC2314"/>
    <w:rsid w:val="1EA01284"/>
    <w:rsid w:val="27617C9E"/>
    <w:rsid w:val="2CF74BDD"/>
    <w:rsid w:val="37CA6CFE"/>
    <w:rsid w:val="3AC33498"/>
    <w:rsid w:val="49F66C27"/>
    <w:rsid w:val="4B46598C"/>
    <w:rsid w:val="54B8159B"/>
    <w:rsid w:val="5A6776CD"/>
    <w:rsid w:val="5B144D64"/>
    <w:rsid w:val="5BF929C7"/>
    <w:rsid w:val="5D1B452E"/>
    <w:rsid w:val="6F377216"/>
    <w:rsid w:val="74277859"/>
    <w:rsid w:val="7B64007F"/>
    <w:rsid w:val="7CB65C1E"/>
    <w:rsid w:val="7DF54524"/>
    <w:rsid w:val="7EC7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autoSpaceDE w:val="0"/>
      <w:autoSpaceDN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Cs w:val="22"/>
      <w:lang w:val="en-US" w:eastAsia="ko-KR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semiHidden/>
    <w:unhideWhenUsed/>
    <w:uiPriority w:val="99"/>
    <w:pPr>
      <w:spacing w:line="240" w:lineRule="auto"/>
    </w:pPr>
    <w:rPr>
      <w:szCs w:val="20"/>
    </w:rPr>
  </w:style>
  <w:style w:type="paragraph" w:styleId="3">
    <w:name w:val="Normal (Web)"/>
    <w:basedOn w:val="1"/>
    <w:semiHidden/>
    <w:unhideWhenUsed/>
    <w:uiPriority w:val="99"/>
    <w:pPr>
      <w:spacing w:beforeAutospacing="1" w:after="0" w:afterAutospacing="1"/>
      <w:jc w:val="left"/>
    </w:pPr>
    <w:rPr>
      <w:rFonts w:cs="Times New Roman"/>
      <w:kern w:val="0"/>
      <w:sz w:val="24"/>
      <w:lang w:eastAsia="zh-CN"/>
    </w:rPr>
  </w:style>
  <w:style w:type="paragraph" w:styleId="4">
    <w:name w:val="annotation subject"/>
    <w:basedOn w:val="2"/>
    <w:next w:val="2"/>
    <w:link w:val="14"/>
    <w:semiHidden/>
    <w:unhideWhenUsed/>
    <w:uiPriority w:val="99"/>
    <w:rPr>
      <w:b/>
      <w:bCs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annotation reference"/>
    <w:basedOn w:val="7"/>
    <w:semiHidden/>
    <w:unhideWhenUsed/>
    <w:uiPriority w:val="99"/>
    <w:rPr>
      <w:sz w:val="16"/>
      <w:szCs w:val="16"/>
    </w:rPr>
  </w:style>
  <w:style w:type="paragraph" w:customStyle="1" w:styleId="9">
    <w:name w:val="바탕글"/>
    <w:basedOn w:val="1"/>
    <w:qFormat/>
    <w:uiPriority w:val="0"/>
    <w:pPr>
      <w:snapToGrid w:val="0"/>
      <w:spacing w:after="0" w:line="384" w:lineRule="auto"/>
      <w:textAlignment w:val="baseline"/>
    </w:pPr>
    <w:rPr>
      <w:rFonts w:ascii="바탕" w:hAnsi="굴림" w:eastAsia="굴림" w:cs="굴림"/>
      <w:color w:val="000000"/>
      <w:kern w:val="0"/>
      <w:szCs w:val="20"/>
    </w:rPr>
  </w:style>
  <w:style w:type="paragraph" w:customStyle="1" w:styleId="10">
    <w:name w:val="MsoBodyText"/>
    <w:basedOn w:val="1"/>
    <w:uiPriority w:val="0"/>
    <w:pPr>
      <w:wordWrap/>
      <w:spacing w:after="0" w:line="240" w:lineRule="auto"/>
      <w:jc w:val="left"/>
      <w:textAlignment w:val="baseline"/>
    </w:pPr>
    <w:rPr>
      <w:rFonts w:ascii="바탕" w:hAnsi="굴림" w:eastAsia="굴림" w:cs="굴림"/>
      <w:color w:val="000000"/>
      <w:kern w:val="0"/>
      <w:szCs w:val="20"/>
    </w:rPr>
  </w:style>
  <w:style w:type="paragraph" w:customStyle="1" w:styleId="11">
    <w:name w:val="MS바탕글"/>
    <w:basedOn w:val="1"/>
    <w:qFormat/>
    <w:uiPriority w:val="0"/>
    <w:pPr>
      <w:wordWrap/>
      <w:spacing w:after="0" w:line="240" w:lineRule="auto"/>
      <w:jc w:val="left"/>
      <w:textAlignment w:val="baseline"/>
    </w:pPr>
    <w:rPr>
      <w:rFonts w:ascii="Calibri" w:hAnsi="굴림" w:eastAsia="굴림" w:cs="굴림"/>
      <w:color w:val="000000"/>
      <w:kern w:val="0"/>
      <w:sz w:val="22"/>
    </w:rPr>
  </w:style>
  <w:style w:type="paragraph" w:customStyle="1" w:styleId="12">
    <w:name w:val="Revision"/>
    <w:hidden/>
    <w:unhideWhenUsed/>
    <w:uiPriority w:val="99"/>
    <w:rPr>
      <w:rFonts w:asciiTheme="minorHAnsi" w:hAnsiTheme="minorHAnsi" w:eastAsiaTheme="minorEastAsia" w:cstheme="minorBidi"/>
      <w:kern w:val="2"/>
      <w:szCs w:val="22"/>
      <w:lang w:val="en-US" w:eastAsia="ko-KR" w:bidi="ar-SA"/>
    </w:rPr>
  </w:style>
  <w:style w:type="character" w:customStyle="1" w:styleId="13">
    <w:name w:val="Comment Text Char"/>
    <w:basedOn w:val="7"/>
    <w:link w:val="2"/>
    <w:semiHidden/>
    <w:uiPriority w:val="99"/>
    <w:rPr>
      <w:rFonts w:asciiTheme="minorHAnsi" w:hAnsiTheme="minorHAnsi" w:eastAsiaTheme="minorEastAsia" w:cstheme="minorBidi"/>
      <w:kern w:val="2"/>
      <w:lang w:val="en-US"/>
    </w:rPr>
  </w:style>
  <w:style w:type="character" w:customStyle="1" w:styleId="14">
    <w:name w:val="Comment Subject Char"/>
    <w:basedOn w:val="13"/>
    <w:link w:val="4"/>
    <w:semiHidden/>
    <w:uiPriority w:val="99"/>
    <w:rPr>
      <w:rFonts w:asciiTheme="minorHAnsi" w:hAnsiTheme="minorHAnsi" w:eastAsiaTheme="minorEastAsia" w:cstheme="minorBidi"/>
      <w:b/>
      <w:bCs/>
      <w:kern w:val="2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201</Words>
  <Characters>1151</Characters>
  <Lines>9</Lines>
  <Paragraphs>2</Paragraphs>
  <TotalTime>292</TotalTime>
  <ScaleCrop>false</ScaleCrop>
  <LinksUpToDate>false</LinksUpToDate>
  <CharactersWithSpaces>1350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2023-09-09T04:01:00Z</dcterms:created>
  <dc:creator>한국기상학회 박유민</dc:creator>
  <cp:lastModifiedBy>石木木</cp:lastModifiedBy>
  <dcterms:modified xsi:type="dcterms:W3CDTF">2023-09-14T04:30:53Z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BA285FBF387C4D2BAC1A0FBB694817B6_13</vt:lpwstr>
  </property>
</Properties>
</file>